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B536F" w14:textId="7FB9A7F0" w:rsidR="00A86637" w:rsidRPr="009F2C16" w:rsidRDefault="00E509A1" w:rsidP="00E509A1">
      <w:pPr>
        <w:pStyle w:val="Heading1"/>
        <w:spacing w:before="0" w:after="120"/>
        <w:rPr>
          <w:b/>
        </w:rPr>
      </w:pPr>
      <w:r w:rsidRPr="00E509A1">
        <w:rPr>
          <w:b/>
        </w:rPr>
        <w:t>Reference</w:t>
      </w:r>
    </w:p>
    <w:p w14:paraId="1B5BEB1A" w14:textId="77777777" w:rsidR="00E509A1" w:rsidRPr="00A86637" w:rsidRDefault="00E509A1" w:rsidP="00A86637"/>
    <w:p w14:paraId="2804419D" w14:textId="4641926E" w:rsidR="00DB61E7" w:rsidRPr="00E619EA" w:rsidRDefault="00383E82" w:rsidP="0068387D">
      <w:pPr>
        <w:pStyle w:val="Heading1"/>
        <w:spacing w:before="0" w:after="120"/>
        <w:rPr>
          <w:b/>
        </w:rPr>
      </w:pPr>
      <w:r w:rsidRPr="00E619EA">
        <w:rPr>
          <w:b/>
        </w:rPr>
        <w:t>Using the Public Drive</w:t>
      </w:r>
    </w:p>
    <w:p w14:paraId="1A31F7B4" w14:textId="77777777" w:rsidR="007174C7" w:rsidRDefault="007174C7"/>
    <w:p w14:paraId="2804419E" w14:textId="3FFE4F38" w:rsidR="00383E82" w:rsidRDefault="00383E82">
      <w:commentRangeStart w:id="0"/>
      <w:commentRangeStart w:id="1"/>
      <w:r>
        <w:t>What</w:t>
      </w:r>
      <w:commentRangeEnd w:id="0"/>
      <w:r w:rsidR="003527C5">
        <w:rPr>
          <w:rStyle w:val="CommentReference"/>
        </w:rPr>
        <w:commentReference w:id="0"/>
      </w:r>
      <w:commentRangeEnd w:id="1"/>
      <w:r w:rsidR="003527C5">
        <w:rPr>
          <w:rStyle w:val="CommentReference"/>
        </w:rPr>
        <w:commentReference w:id="1"/>
      </w:r>
      <w:r>
        <w:t xml:space="preserve"> does this mean?</w:t>
      </w:r>
    </w:p>
    <w:p w14:paraId="2804419F" w14:textId="7CDD01D4" w:rsidR="00383E82" w:rsidRPr="00CB4A04" w:rsidRDefault="00383E82">
      <w:pPr>
        <w:rPr>
          <w:b/>
          <w:bCs/>
          <w:rPrChange w:id="2" w:author="Minh Nguyen" w:date="2024-11-20T10:01:00Z" w16du:dateUtc="2024-11-20T03:01:00Z">
            <w:rPr/>
          </w:rPrChange>
        </w:rPr>
      </w:pPr>
      <w:r w:rsidRPr="00CB4A04">
        <w:rPr>
          <w:b/>
          <w:bCs/>
          <w:rPrChange w:id="3" w:author="Minh Nguyen" w:date="2024-11-20T10:01:00Z" w16du:dateUtc="2024-11-20T03:01:00Z">
            <w:rPr/>
          </w:rPrChange>
        </w:rPr>
        <w:t xml:space="preserve">Whenever you want to save a document, or open a document created by someone </w:t>
      </w:r>
      <w:r w:rsidR="004F773D" w:rsidRPr="00CB4A04">
        <w:rPr>
          <w:b/>
          <w:bCs/>
          <w:rPrChange w:id="4" w:author="Minh Nguyen" w:date="2024-11-20T10:01:00Z" w16du:dateUtc="2024-11-20T03:01:00Z">
            <w:rPr/>
          </w:rPrChange>
        </w:rPr>
        <w:t xml:space="preserve">else </w:t>
      </w:r>
      <w:r w:rsidRPr="00CB4A04">
        <w:rPr>
          <w:b/>
          <w:bCs/>
          <w:rPrChange w:id="5" w:author="Minh Nguyen" w:date="2024-11-20T10:01:00Z" w16du:dateUtc="2024-11-20T03:01:00Z">
            <w:rPr/>
          </w:rPrChange>
        </w:rPr>
        <w:t>in the company, we want you to navigate to the folders on the company server.</w:t>
      </w:r>
    </w:p>
    <w:p w14:paraId="280441A0" w14:textId="4AC4FAD9" w:rsidR="00383E82" w:rsidRDefault="00383E82">
      <w:r>
        <w:t xml:space="preserve">We have set up drive P as the location </w:t>
      </w:r>
      <w:r w:rsidR="00825EDE">
        <w:t>in</w:t>
      </w:r>
      <w:r w:rsidR="00482E2E">
        <w:t xml:space="preserve"> which</w:t>
      </w:r>
      <w:r>
        <w:t xml:space="preserve"> all company files </w:t>
      </w:r>
      <w:r w:rsidR="00482E2E">
        <w:t>should be kept</w:t>
      </w:r>
      <w:r>
        <w:t xml:space="preserve">. </w:t>
      </w:r>
      <w:r w:rsidR="00825EDE">
        <w:t>When</w:t>
      </w:r>
      <w:r>
        <w:t xml:space="preserve"> you </w:t>
      </w:r>
      <w:r w:rsidR="00825EDE">
        <w:t>access drive P</w:t>
      </w:r>
      <w:r w:rsidR="00B50F29">
        <w:rPr>
          <w:rStyle w:val="EndnoteReference"/>
        </w:rPr>
        <w:endnoteReference w:id="1"/>
      </w:r>
      <w:r>
        <w:t xml:space="preserve">, you will see folders for each department. Only those employees working in the </w:t>
      </w:r>
      <w:r w:rsidR="007A72D0">
        <w:t>indicated</w:t>
      </w:r>
      <w:r>
        <w:t xml:space="preserve"> department have access to files for that department. Therefore, if you work in the Toronto office</w:t>
      </w:r>
      <w:r w:rsidR="00B50F29">
        <w:rPr>
          <w:rStyle w:val="FootnoteReference"/>
        </w:rPr>
        <w:footnoteReference w:id="1"/>
      </w:r>
      <w:r>
        <w:t>, you can access files for the Toronto office</w:t>
      </w:r>
      <w:r w:rsidR="00EA30CA" w:rsidRPr="00EA30CA">
        <w:t xml:space="preserve"> </w:t>
      </w:r>
      <w:r w:rsidR="00EA30CA">
        <w:t>only</w:t>
      </w:r>
      <w:r>
        <w:t>.</w:t>
      </w:r>
    </w:p>
    <w:p w14:paraId="280441A1" w14:textId="340DF818" w:rsidR="00383E82" w:rsidRDefault="00383E82">
      <w:commentRangeStart w:id="6"/>
      <w:commentRangeStart w:id="7"/>
      <w:r>
        <w:t>The</w:t>
      </w:r>
      <w:commentRangeEnd w:id="6"/>
      <w:r w:rsidR="003527C5">
        <w:rPr>
          <w:rStyle w:val="CommentReference"/>
        </w:rPr>
        <w:commentReference w:id="6"/>
      </w:r>
      <w:commentRangeEnd w:id="7"/>
      <w:r w:rsidR="003527C5">
        <w:rPr>
          <w:rStyle w:val="CommentReference"/>
        </w:rPr>
        <w:commentReference w:id="7"/>
      </w:r>
      <w:r>
        <w:t xml:space="preserve"> only exception to this is the General folder</w:t>
      </w:r>
      <w:r w:rsidR="00EA30CA">
        <w:t>,</w:t>
      </w:r>
      <w:r>
        <w:t xml:space="preserve"> </w:t>
      </w:r>
      <w:r w:rsidR="00EA30CA">
        <w:t>in which</w:t>
      </w:r>
      <w:r>
        <w:t xml:space="preserve"> all common files such as vacation forms, expense reports, or the employee handbook are stored. Anyone in the company can access these files.</w:t>
      </w:r>
    </w:p>
    <w:p w14:paraId="280441A2" w14:textId="5F2D61D7" w:rsidR="00383E82" w:rsidRDefault="00383E82">
      <w:commentRangeStart w:id="8"/>
      <w:r>
        <w:t>The</w:t>
      </w:r>
      <w:commentRangeEnd w:id="8"/>
      <w:r w:rsidR="003527C5">
        <w:rPr>
          <w:rStyle w:val="CommentReference"/>
        </w:rPr>
        <w:commentReference w:id="8"/>
      </w:r>
      <w:r>
        <w:t xml:space="preserve"> following </w:t>
      </w:r>
      <w:r w:rsidR="00EA30CA">
        <w:t xml:space="preserve">section </w:t>
      </w:r>
      <w:r>
        <w:t>will guide you through the steps to save files in your department folder. We will use the Seattle office</w:t>
      </w:r>
      <w:r w:rsidR="00B50F29">
        <w:rPr>
          <w:rStyle w:val="FootnoteReference"/>
        </w:rPr>
        <w:footnoteReference w:id="2"/>
      </w:r>
      <w:r>
        <w:t xml:space="preserve"> </w:t>
      </w:r>
      <w:r w:rsidR="00EA30CA">
        <w:t>as</w:t>
      </w:r>
      <w:r>
        <w:t xml:space="preserve"> our </w:t>
      </w:r>
      <w:r w:rsidR="00EA30CA">
        <w:t>example</w:t>
      </w:r>
      <w:r>
        <w:t xml:space="preserve">. You need only replace Seattle </w:t>
      </w:r>
      <w:r w:rsidR="00EA30CA">
        <w:t xml:space="preserve">in the steps </w:t>
      </w:r>
      <w:r>
        <w:t>with your branch location.</w:t>
      </w:r>
    </w:p>
    <w:p w14:paraId="280441A3" w14:textId="77777777" w:rsidR="00383E82" w:rsidRPr="00E619EA" w:rsidRDefault="00383E82" w:rsidP="0068387D">
      <w:pPr>
        <w:pStyle w:val="Heading2"/>
        <w:spacing w:before="0" w:after="120"/>
        <w:rPr>
          <w:b/>
        </w:rPr>
      </w:pPr>
      <w:r w:rsidRPr="00E619EA">
        <w:rPr>
          <w:b/>
        </w:rPr>
        <w:t>Saving a File</w:t>
      </w:r>
    </w:p>
    <w:p w14:paraId="280441A4" w14:textId="657A8B01" w:rsidR="00383E82" w:rsidRDefault="00383E82">
      <w:r>
        <w:t>When you create a new document and want to save</w:t>
      </w:r>
      <w:r w:rsidR="00825EDE">
        <w:t xml:space="preserve"> it</w:t>
      </w:r>
      <w:r>
        <w:t xml:space="preserve">, </w:t>
      </w:r>
      <w:r w:rsidR="00EA30CA">
        <w:t>perform th</w:t>
      </w:r>
      <w:r>
        <w:t xml:space="preserve">e </w:t>
      </w:r>
      <w:r w:rsidR="00EA30CA">
        <w:t xml:space="preserve">following </w:t>
      </w:r>
      <w:r>
        <w:t>steps:</w:t>
      </w:r>
    </w:p>
    <w:p w14:paraId="280441AD" w14:textId="0D323843" w:rsidR="00A40D73" w:rsidRDefault="00383E82" w:rsidP="00EA30CA">
      <w:pPr>
        <w:spacing w:after="120"/>
        <w:ind w:left="600" w:hanging="600"/>
      </w:pPr>
      <w:r>
        <w:t>1.</w:t>
      </w:r>
      <w:r>
        <w:tab/>
      </w:r>
      <w:r w:rsidR="00EA30CA">
        <w:t>&lt;Insert steps from the Processes and Procedures document&gt;.</w:t>
      </w:r>
    </w:p>
    <w:p w14:paraId="5AD6D32F" w14:textId="77777777" w:rsidR="009972B4" w:rsidRPr="009972B4" w:rsidRDefault="009972B4" w:rsidP="009972B4">
      <w:r w:rsidRPr="009972B4">
        <w:t>Video provides a powerful way to help you prove your point. When you click Online Video, you can paste in the embed code for the video you want to add.</w:t>
      </w:r>
    </w:p>
    <w:p w14:paraId="3CBE4DD9" w14:textId="3F6699A9" w:rsidR="007174C7" w:rsidRPr="00CB4A04" w:rsidRDefault="009972B4" w:rsidP="009972B4">
      <w:r w:rsidRPr="00CB4A04">
        <w:t>You can also type a keyword to search online for the video that best fits your document. To make your document look professionally produced, Word provides header, footer, cover page, and text box designs that complement each other.</w:t>
      </w:r>
    </w:p>
    <w:p w14:paraId="65AB0CFF" w14:textId="77777777" w:rsidR="00CB4A04" w:rsidRPr="00CB4A04" w:rsidRDefault="00CB4A04" w:rsidP="00CB4A04">
      <w:pPr>
        <w:rPr>
          <w:ins w:id="9" w:author="Minh Nguyen" w:date="2024-11-20T10:01:00Z" w16du:dateUtc="2024-11-20T03:01:00Z"/>
        </w:rPr>
      </w:pPr>
      <w:ins w:id="10" w:author="Minh Nguyen" w:date="2024-11-20T10:01:00Z" w16du:dateUtc="2024-11-20T03:01:00Z">
        <w:r w:rsidRPr="00CB4A04">
          <w:t>You can also type a keyword to search online for the video that best fits your document. To make your document look professionally produced, Word provides header, footer, cover page, and text box designs that complement each other.</w:t>
        </w:r>
      </w:ins>
    </w:p>
    <w:p w14:paraId="3857B167" w14:textId="77777777" w:rsidR="009972B4" w:rsidRDefault="009972B4" w:rsidP="00417342">
      <w:pPr>
        <w:spacing w:after="120"/>
      </w:pPr>
    </w:p>
    <w:p w14:paraId="11853F1A" w14:textId="77777777" w:rsidR="007174C7" w:rsidRDefault="007174C7" w:rsidP="00EA30CA">
      <w:pPr>
        <w:spacing w:after="120"/>
        <w:ind w:left="600" w:hanging="600"/>
      </w:pPr>
    </w:p>
    <w:p w14:paraId="23A9A0CD" w14:textId="6BB20C84" w:rsidR="007174C7" w:rsidRPr="00E619EA" w:rsidRDefault="007174C7" w:rsidP="007174C7">
      <w:pPr>
        <w:pStyle w:val="Heading2"/>
        <w:spacing w:before="0" w:after="120"/>
        <w:rPr>
          <w:b/>
        </w:rPr>
      </w:pPr>
      <w:r>
        <w:rPr>
          <w:b/>
        </w:rPr>
        <w:t>Open</w:t>
      </w:r>
      <w:r w:rsidRPr="00E619EA">
        <w:rPr>
          <w:b/>
        </w:rPr>
        <w:t xml:space="preserve"> a File</w:t>
      </w:r>
    </w:p>
    <w:p w14:paraId="3D8A8F52" w14:textId="77777777" w:rsidR="007174C7" w:rsidRDefault="007174C7" w:rsidP="007174C7">
      <w:r>
        <w:t>When you create a new document and want to save it, perform the following steps:</w:t>
      </w:r>
    </w:p>
    <w:p w14:paraId="07A91522" w14:textId="1124BED6" w:rsidR="007174C7" w:rsidRDefault="007174C7" w:rsidP="009972B4">
      <w:pPr>
        <w:pStyle w:val="ListParagraph"/>
        <w:numPr>
          <w:ilvl w:val="0"/>
          <w:numId w:val="1"/>
        </w:numPr>
        <w:spacing w:after="120"/>
      </w:pPr>
      <w:r>
        <w:t>&lt;Insert steps from the Processes and Procedures document&gt;.</w:t>
      </w:r>
    </w:p>
    <w:p w14:paraId="49B1BFEF" w14:textId="629F27EC" w:rsidR="007174C7" w:rsidRDefault="009972B4" w:rsidP="009972B4">
      <w:pPr>
        <w:spacing w:after="120"/>
        <w:ind w:left="360"/>
      </w:pPr>
      <w: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F8CDE60" w14:textId="19F567B7" w:rsidR="007174C7" w:rsidRPr="00E619EA" w:rsidRDefault="007174C7" w:rsidP="007174C7">
      <w:pPr>
        <w:pStyle w:val="Heading2"/>
        <w:spacing w:before="0" w:after="120"/>
        <w:rPr>
          <w:b/>
        </w:rPr>
      </w:pPr>
      <w:r>
        <w:rPr>
          <w:b/>
        </w:rPr>
        <w:t>Create</w:t>
      </w:r>
      <w:r w:rsidRPr="00E619EA">
        <w:rPr>
          <w:b/>
        </w:rPr>
        <w:t xml:space="preserve"> a File</w:t>
      </w:r>
    </w:p>
    <w:p w14:paraId="3A3BEE41" w14:textId="77777777" w:rsidR="007174C7" w:rsidRDefault="007174C7" w:rsidP="007174C7">
      <w:r>
        <w:t>When you create a new document and want to save it, perform the following steps:</w:t>
      </w:r>
    </w:p>
    <w:p w14:paraId="2830043D" w14:textId="77777777" w:rsidR="007174C7" w:rsidRDefault="007174C7" w:rsidP="007174C7">
      <w:pPr>
        <w:spacing w:after="120"/>
        <w:ind w:left="600" w:hanging="600"/>
      </w:pPr>
      <w:r>
        <w:t>1.</w:t>
      </w:r>
      <w:r>
        <w:tab/>
        <w:t>&lt;Insert steps from the Processes and Procedures document&gt;.</w:t>
      </w:r>
    </w:p>
    <w:p w14:paraId="428DB131" w14:textId="2247CE95" w:rsidR="009972B4" w:rsidRDefault="009972B4" w:rsidP="009972B4">
      <w:pPr>
        <w:spacing w:after="120"/>
        <w:ind w:left="360"/>
      </w:pPr>
      <w:r>
        <w:t>Themes and styles also help keep your document coordinated. When you click Design and choose a new Theme, the pictures, charts, and SmartArt graphics change to match your new theme. When you apply styles, your headings change to match the new theme.</w:t>
      </w:r>
    </w:p>
    <w:p w14:paraId="50D3896E" w14:textId="77777777" w:rsidR="009972B4" w:rsidRDefault="009972B4" w:rsidP="009972B4">
      <w:pPr>
        <w:spacing w:after="120"/>
        <w:ind w:left="360"/>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E4C18A0" w14:textId="6D71644B" w:rsidR="009972B4" w:rsidRDefault="009972B4" w:rsidP="009972B4">
      <w:pPr>
        <w:spacing w:after="120"/>
        <w:ind w:left="360"/>
      </w:pPr>
      <w:r>
        <w:t>Reading is easier, too, in the new Reading view</w:t>
      </w:r>
      <w:r w:rsidR="00417342">
        <w:rPr>
          <w:rStyle w:val="EndnoteReference"/>
        </w:rPr>
        <w:endnoteReference w:id="2"/>
      </w:r>
      <w:r>
        <w:t>. You can collapse parts of the document and focus on the text you want. If you need to stop reading before you reach the end, Word remembers where you left off - even on another device.</w:t>
      </w:r>
    </w:p>
    <w:p w14:paraId="28599FE6" w14:textId="6602C9B7" w:rsidR="009972B4" w:rsidDel="00CB4A04" w:rsidRDefault="009972B4" w:rsidP="009972B4">
      <w:pPr>
        <w:spacing w:after="120"/>
        <w:ind w:left="360"/>
        <w:rPr>
          <w:del w:id="11" w:author="Minh Nguyen" w:date="2024-11-20T10:01:00Z" w16du:dateUtc="2024-11-20T03:01:00Z"/>
        </w:rPr>
      </w:pPr>
      <w:del w:id="12" w:author="Minh Nguyen" w:date="2024-11-20T10:01:00Z" w16du:dateUtc="2024-11-20T03:01:00Z">
        <w:r w:rsidDel="00CB4A04">
          <w:delText>Video provides a powerful way to help you prove your point. When you click Online Video, you can paste in the embed code for the video you want to add. You can also type a keyword to search online for the video that best fits your document.</w:delText>
        </w:r>
      </w:del>
    </w:p>
    <w:p w14:paraId="4F2E8712" w14:textId="19EE21A1" w:rsidR="007174C7" w:rsidRDefault="007174C7" w:rsidP="007174C7">
      <w:pPr>
        <w:spacing w:after="120"/>
        <w:ind w:left="600" w:hanging="600"/>
      </w:pPr>
    </w:p>
    <w:sectPr w:rsidR="007174C7">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n Kozakis" w:date="2019-08-23T13:35:00Z" w:initials="KK">
    <w:p w14:paraId="11325AF0" w14:textId="72A00A00" w:rsidR="003527C5" w:rsidRDefault="003527C5">
      <w:pPr>
        <w:pStyle w:val="CommentText"/>
      </w:pPr>
      <w:r>
        <w:rPr>
          <w:rStyle w:val="CommentReference"/>
        </w:rPr>
        <w:annotationRef/>
      </w:r>
      <w:r>
        <w:t>Add more space between heading and paragraph.</w:t>
      </w:r>
    </w:p>
  </w:comment>
  <w:comment w:id="1" w:author="Ken Kozakis" w:date="2019-08-23T13:42:00Z" w:initials="KK">
    <w:p w14:paraId="3E4A9546" w14:textId="404B3A21" w:rsidR="003527C5" w:rsidRDefault="003527C5">
      <w:pPr>
        <w:pStyle w:val="CommentText"/>
      </w:pPr>
      <w:r>
        <w:rPr>
          <w:rStyle w:val="CommentReference"/>
        </w:rPr>
        <w:annotationRef/>
      </w:r>
      <w:r>
        <w:t>Will do.</w:t>
      </w:r>
    </w:p>
  </w:comment>
  <w:comment w:id="6" w:author="Ken Kozakis" w:date="2019-08-23T13:36:00Z" w:initials="KK">
    <w:p w14:paraId="00AC90C0" w14:textId="4BD79942" w:rsidR="003527C5" w:rsidRDefault="003527C5">
      <w:pPr>
        <w:pStyle w:val="CommentText"/>
      </w:pPr>
      <w:r>
        <w:rPr>
          <w:rStyle w:val="CommentReference"/>
        </w:rPr>
        <w:annotationRef/>
      </w:r>
      <w:r>
        <w:t>Would it help to show the folder structure?</w:t>
      </w:r>
    </w:p>
  </w:comment>
  <w:comment w:id="7" w:author="Ken Kozakis" w:date="2019-08-23T13:44:00Z" w:initials="KK">
    <w:p w14:paraId="2101CEB2" w14:textId="7244AAD7" w:rsidR="003527C5" w:rsidRDefault="003527C5">
      <w:pPr>
        <w:pStyle w:val="CommentText"/>
      </w:pPr>
      <w:r>
        <w:rPr>
          <w:rStyle w:val="CommentReference"/>
        </w:rPr>
        <w:annotationRef/>
      </w:r>
      <w:r>
        <w:t>No, I don’t think so.</w:t>
      </w:r>
    </w:p>
  </w:comment>
  <w:comment w:id="8" w:author="Ken Kozakis" w:date="2019-08-23T13:37:00Z" w:initials="KK">
    <w:p w14:paraId="291F4DB9" w14:textId="3EE480BC" w:rsidR="003527C5" w:rsidRDefault="003527C5">
      <w:pPr>
        <w:pStyle w:val="CommentText"/>
      </w:pPr>
      <w:r>
        <w:rPr>
          <w:rStyle w:val="CommentReference"/>
        </w:rPr>
        <w:annotationRef/>
      </w:r>
      <w:r>
        <w:t>Don’t forget to update the locations in this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1325AF0" w15:done="0"/>
  <w15:commentEx w15:paraId="3E4A9546" w15:paraIdParent="11325AF0" w15:done="0"/>
  <w15:commentEx w15:paraId="00AC90C0" w15:done="0"/>
  <w15:commentEx w15:paraId="2101CEB2" w15:paraIdParent="00AC90C0" w15:done="0"/>
  <w15:commentEx w15:paraId="291F4DB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1325AF0" w16cid:durableId="210A6A12"/>
  <w16cid:commentId w16cid:paraId="3E4A9546" w16cid:durableId="210A6BC8"/>
  <w16cid:commentId w16cid:paraId="00AC90C0" w16cid:durableId="210A6A64"/>
  <w16cid:commentId w16cid:paraId="2101CEB2" w16cid:durableId="210A6C26"/>
  <w16cid:commentId w16cid:paraId="291F4DB9" w16cid:durableId="210A6A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B0B153" w14:textId="77777777" w:rsidR="00D25396" w:rsidRDefault="00D25396" w:rsidP="0068387D">
      <w:pPr>
        <w:spacing w:after="0" w:line="240" w:lineRule="auto"/>
      </w:pPr>
      <w:r>
        <w:separator/>
      </w:r>
    </w:p>
    <w:p w14:paraId="548F94AB" w14:textId="77777777" w:rsidR="00D25396" w:rsidRDefault="00D25396"/>
  </w:endnote>
  <w:endnote w:type="continuationSeparator" w:id="0">
    <w:p w14:paraId="0006CDB2" w14:textId="77777777" w:rsidR="00D25396" w:rsidRDefault="00D25396" w:rsidP="0068387D">
      <w:pPr>
        <w:spacing w:after="0" w:line="240" w:lineRule="auto"/>
      </w:pPr>
      <w:r>
        <w:continuationSeparator/>
      </w:r>
    </w:p>
    <w:p w14:paraId="200DE847" w14:textId="77777777" w:rsidR="00D25396" w:rsidRDefault="00D25396"/>
  </w:endnote>
  <w:endnote w:id="1">
    <w:p w14:paraId="01D83DCA" w14:textId="3FE6CCC5" w:rsidR="00B50F29" w:rsidRDefault="00B50F29">
      <w:pPr>
        <w:pStyle w:val="EndnoteText"/>
      </w:pPr>
      <w:r>
        <w:rPr>
          <w:rStyle w:val="EndnoteReference"/>
        </w:rPr>
        <w:endnoteRef/>
      </w:r>
      <w:r>
        <w:t xml:space="preserve"> Share folder</w:t>
      </w:r>
    </w:p>
  </w:endnote>
  <w:endnote w:id="2">
    <w:p w14:paraId="32218F0D" w14:textId="063D78A5" w:rsidR="00417342" w:rsidRDefault="00417342">
      <w:pPr>
        <w:pStyle w:val="EndnoteText"/>
      </w:pPr>
      <w:r>
        <w:rPr>
          <w:rStyle w:val="EndnoteReference"/>
        </w:rPr>
        <w:endnoteRef/>
      </w:r>
      <w:r>
        <w:t xml:space="preserve"> Some views: Layout, Reading, Web.</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b/>
        <w:sz w:val="20"/>
      </w:rPr>
      <w:id w:val="358468431"/>
      <w:docPartObj>
        <w:docPartGallery w:val="Page Numbers (Bottom of Page)"/>
        <w:docPartUnique/>
      </w:docPartObj>
    </w:sdtPr>
    <w:sdtEndPr>
      <w:rPr>
        <w:noProof/>
      </w:rPr>
    </w:sdtEndPr>
    <w:sdtContent>
      <w:p w14:paraId="280441C3" w14:textId="77777777" w:rsidR="0068387D" w:rsidRPr="0068387D" w:rsidRDefault="0068387D">
        <w:pPr>
          <w:pStyle w:val="Footer"/>
          <w:jc w:val="right"/>
          <w:rPr>
            <w:b/>
            <w:sz w:val="20"/>
          </w:rPr>
        </w:pPr>
        <w:r w:rsidRPr="0068387D">
          <w:rPr>
            <w:b/>
            <w:sz w:val="20"/>
          </w:rPr>
          <w:fldChar w:fldCharType="begin"/>
        </w:r>
        <w:r w:rsidRPr="0068387D">
          <w:rPr>
            <w:b/>
            <w:sz w:val="20"/>
          </w:rPr>
          <w:instrText xml:space="preserve"> PAGE   \* MERGEFORMAT </w:instrText>
        </w:r>
        <w:r w:rsidRPr="0068387D">
          <w:rPr>
            <w:b/>
            <w:sz w:val="20"/>
          </w:rPr>
          <w:fldChar w:fldCharType="separate"/>
        </w:r>
        <w:r w:rsidR="00F17916">
          <w:rPr>
            <w:b/>
            <w:noProof/>
            <w:sz w:val="20"/>
          </w:rPr>
          <w:t>1</w:t>
        </w:r>
        <w:r w:rsidRPr="0068387D">
          <w:rPr>
            <w:b/>
            <w:noProof/>
            <w:sz w:val="20"/>
          </w:rPr>
          <w:fldChar w:fldCharType="end"/>
        </w:r>
      </w:p>
    </w:sdtContent>
  </w:sdt>
  <w:p w14:paraId="280441C4" w14:textId="77777777" w:rsidR="0068387D" w:rsidRDefault="0068387D">
    <w:pPr>
      <w:pStyle w:val="Footer"/>
    </w:pPr>
  </w:p>
  <w:p w14:paraId="280441C5" w14:textId="77777777" w:rsidR="008C5DB6" w:rsidRDefault="008C5D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10EE37" w14:textId="77777777" w:rsidR="00D25396" w:rsidRDefault="00D25396" w:rsidP="0068387D">
      <w:pPr>
        <w:spacing w:after="0" w:line="240" w:lineRule="auto"/>
      </w:pPr>
      <w:r>
        <w:separator/>
      </w:r>
    </w:p>
    <w:p w14:paraId="258FB4A2" w14:textId="77777777" w:rsidR="00D25396" w:rsidRDefault="00D25396"/>
  </w:footnote>
  <w:footnote w:type="continuationSeparator" w:id="0">
    <w:p w14:paraId="5B6A13FD" w14:textId="77777777" w:rsidR="00D25396" w:rsidRDefault="00D25396" w:rsidP="0068387D">
      <w:pPr>
        <w:spacing w:after="0" w:line="240" w:lineRule="auto"/>
      </w:pPr>
      <w:r>
        <w:continuationSeparator/>
      </w:r>
    </w:p>
    <w:p w14:paraId="0F8DC3A1" w14:textId="77777777" w:rsidR="00D25396" w:rsidRDefault="00D25396"/>
  </w:footnote>
  <w:footnote w:id="1">
    <w:p w14:paraId="4B0007EA" w14:textId="501560BF" w:rsidR="00B50F29" w:rsidRDefault="00B50F29">
      <w:pPr>
        <w:pStyle w:val="FootnoteText"/>
      </w:pPr>
      <w:r>
        <w:rPr>
          <w:rStyle w:val="FootnoteReference"/>
        </w:rPr>
        <w:footnoteRef/>
      </w:r>
      <w:r>
        <w:t xml:space="preserve"> My office</w:t>
      </w:r>
    </w:p>
  </w:footnote>
  <w:footnote w:id="2">
    <w:p w14:paraId="6B0F68DE" w14:textId="7279F02B" w:rsidR="00B50F29" w:rsidRDefault="00B50F29">
      <w:pPr>
        <w:pStyle w:val="FootnoteText"/>
      </w:pPr>
      <w:r>
        <w:rPr>
          <w:rStyle w:val="FootnoteReference"/>
        </w:rPr>
        <w:footnoteRef/>
      </w:r>
      <w:r>
        <w:t xml:space="preserve"> My friend office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B979F3"/>
    <w:multiLevelType w:val="hybridMultilevel"/>
    <w:tmpl w:val="A47CB248"/>
    <w:lvl w:ilvl="0" w:tplc="675EF586">
      <w:start w:val="1"/>
      <w:numFmt w:val="decimal"/>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98606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n Kozakis">
    <w15:presenceInfo w15:providerId="AD" w15:userId="S::kkozakis@ccilearning.com::076d5e60-1ecb-483b-9802-e59dfded6c2f"/>
  </w15:person>
  <w15:person w15:author="Minh Nguyen">
    <w15:presenceInfo w15:providerId="None" w15:userId="Minh Nguy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E82"/>
    <w:rsid w:val="00010957"/>
    <w:rsid w:val="000B2EA4"/>
    <w:rsid w:val="001176BB"/>
    <w:rsid w:val="001A1E96"/>
    <w:rsid w:val="00205FAB"/>
    <w:rsid w:val="00210551"/>
    <w:rsid w:val="002553D5"/>
    <w:rsid w:val="00282BB6"/>
    <w:rsid w:val="002F1160"/>
    <w:rsid w:val="0031317A"/>
    <w:rsid w:val="00321ACD"/>
    <w:rsid w:val="003527C5"/>
    <w:rsid w:val="0037693C"/>
    <w:rsid w:val="00383E82"/>
    <w:rsid w:val="003B0CC7"/>
    <w:rsid w:val="00417342"/>
    <w:rsid w:val="00442E40"/>
    <w:rsid w:val="00444081"/>
    <w:rsid w:val="00482E2E"/>
    <w:rsid w:val="004915E0"/>
    <w:rsid w:val="004F773D"/>
    <w:rsid w:val="0051144E"/>
    <w:rsid w:val="005C179E"/>
    <w:rsid w:val="00671849"/>
    <w:rsid w:val="0068387D"/>
    <w:rsid w:val="006F0196"/>
    <w:rsid w:val="00702C11"/>
    <w:rsid w:val="007174C7"/>
    <w:rsid w:val="00724711"/>
    <w:rsid w:val="007A72D0"/>
    <w:rsid w:val="007D7BA5"/>
    <w:rsid w:val="007E5722"/>
    <w:rsid w:val="007E6AB9"/>
    <w:rsid w:val="00825EDE"/>
    <w:rsid w:val="008C5DB6"/>
    <w:rsid w:val="008F7740"/>
    <w:rsid w:val="00927FD8"/>
    <w:rsid w:val="009972B4"/>
    <w:rsid w:val="009A557B"/>
    <w:rsid w:val="009F2C16"/>
    <w:rsid w:val="00A40D73"/>
    <w:rsid w:val="00A70361"/>
    <w:rsid w:val="00A86637"/>
    <w:rsid w:val="00B50F29"/>
    <w:rsid w:val="00BF012D"/>
    <w:rsid w:val="00C50AFF"/>
    <w:rsid w:val="00CB4A04"/>
    <w:rsid w:val="00CF4B29"/>
    <w:rsid w:val="00D25396"/>
    <w:rsid w:val="00D3493C"/>
    <w:rsid w:val="00D60BEC"/>
    <w:rsid w:val="00DB61E7"/>
    <w:rsid w:val="00DE78C0"/>
    <w:rsid w:val="00E509A1"/>
    <w:rsid w:val="00E602FB"/>
    <w:rsid w:val="00E619EA"/>
    <w:rsid w:val="00EA30CA"/>
    <w:rsid w:val="00F17916"/>
    <w:rsid w:val="00F60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4419D"/>
  <w15:chartTrackingRefBased/>
  <w15:docId w15:val="{4D9C4934-411C-4034-AC87-26F1DC45B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B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7B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7BA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D7BA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838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87D"/>
  </w:style>
  <w:style w:type="paragraph" w:styleId="Footer">
    <w:name w:val="footer"/>
    <w:basedOn w:val="Normal"/>
    <w:link w:val="FooterChar"/>
    <w:uiPriority w:val="99"/>
    <w:unhideWhenUsed/>
    <w:rsid w:val="006838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87D"/>
  </w:style>
  <w:style w:type="character" w:styleId="CommentReference">
    <w:name w:val="annotation reference"/>
    <w:basedOn w:val="DefaultParagraphFont"/>
    <w:uiPriority w:val="99"/>
    <w:semiHidden/>
    <w:unhideWhenUsed/>
    <w:rsid w:val="00D60BEC"/>
    <w:rPr>
      <w:sz w:val="16"/>
      <w:szCs w:val="16"/>
    </w:rPr>
  </w:style>
  <w:style w:type="paragraph" w:styleId="CommentText">
    <w:name w:val="annotation text"/>
    <w:basedOn w:val="Normal"/>
    <w:link w:val="CommentTextChar"/>
    <w:uiPriority w:val="99"/>
    <w:semiHidden/>
    <w:unhideWhenUsed/>
    <w:rsid w:val="00D60BEC"/>
    <w:pPr>
      <w:spacing w:line="240" w:lineRule="auto"/>
    </w:pPr>
    <w:rPr>
      <w:sz w:val="20"/>
      <w:szCs w:val="20"/>
    </w:rPr>
  </w:style>
  <w:style w:type="character" w:customStyle="1" w:styleId="CommentTextChar">
    <w:name w:val="Comment Text Char"/>
    <w:basedOn w:val="DefaultParagraphFont"/>
    <w:link w:val="CommentText"/>
    <w:uiPriority w:val="99"/>
    <w:semiHidden/>
    <w:rsid w:val="00D60BEC"/>
    <w:rPr>
      <w:sz w:val="20"/>
      <w:szCs w:val="20"/>
    </w:rPr>
  </w:style>
  <w:style w:type="paragraph" w:styleId="CommentSubject">
    <w:name w:val="annotation subject"/>
    <w:basedOn w:val="CommentText"/>
    <w:next w:val="CommentText"/>
    <w:link w:val="CommentSubjectChar"/>
    <w:uiPriority w:val="99"/>
    <w:semiHidden/>
    <w:unhideWhenUsed/>
    <w:rsid w:val="00D60BEC"/>
    <w:rPr>
      <w:b/>
      <w:bCs/>
    </w:rPr>
  </w:style>
  <w:style w:type="character" w:customStyle="1" w:styleId="CommentSubjectChar">
    <w:name w:val="Comment Subject Char"/>
    <w:basedOn w:val="CommentTextChar"/>
    <w:link w:val="CommentSubject"/>
    <w:uiPriority w:val="99"/>
    <w:semiHidden/>
    <w:rsid w:val="00D60BEC"/>
    <w:rPr>
      <w:b/>
      <w:bCs/>
      <w:sz w:val="20"/>
      <w:szCs w:val="20"/>
    </w:rPr>
  </w:style>
  <w:style w:type="paragraph" w:styleId="BalloonText">
    <w:name w:val="Balloon Text"/>
    <w:basedOn w:val="Normal"/>
    <w:link w:val="BalloonTextChar"/>
    <w:uiPriority w:val="99"/>
    <w:semiHidden/>
    <w:unhideWhenUsed/>
    <w:rsid w:val="00D60B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0BEC"/>
    <w:rPr>
      <w:rFonts w:ascii="Segoe UI" w:hAnsi="Segoe UI" w:cs="Segoe UI"/>
      <w:sz w:val="18"/>
      <w:szCs w:val="18"/>
    </w:rPr>
  </w:style>
  <w:style w:type="paragraph" w:styleId="TOCHeading">
    <w:name w:val="TOC Heading"/>
    <w:basedOn w:val="Heading1"/>
    <w:next w:val="Normal"/>
    <w:uiPriority w:val="39"/>
    <w:unhideWhenUsed/>
    <w:qFormat/>
    <w:rsid w:val="007174C7"/>
    <w:pPr>
      <w:outlineLvl w:val="9"/>
    </w:pPr>
  </w:style>
  <w:style w:type="paragraph" w:styleId="TOC1">
    <w:name w:val="toc 1"/>
    <w:basedOn w:val="Normal"/>
    <w:next w:val="Normal"/>
    <w:autoRedefine/>
    <w:uiPriority w:val="39"/>
    <w:unhideWhenUsed/>
    <w:rsid w:val="007174C7"/>
    <w:pPr>
      <w:spacing w:after="100"/>
    </w:pPr>
  </w:style>
  <w:style w:type="paragraph" w:styleId="TOC2">
    <w:name w:val="toc 2"/>
    <w:basedOn w:val="Normal"/>
    <w:next w:val="Normal"/>
    <w:autoRedefine/>
    <w:uiPriority w:val="39"/>
    <w:unhideWhenUsed/>
    <w:rsid w:val="007174C7"/>
    <w:pPr>
      <w:spacing w:after="100"/>
      <w:ind w:left="220"/>
    </w:pPr>
  </w:style>
  <w:style w:type="character" w:styleId="Hyperlink">
    <w:name w:val="Hyperlink"/>
    <w:basedOn w:val="DefaultParagraphFont"/>
    <w:uiPriority w:val="99"/>
    <w:unhideWhenUsed/>
    <w:rsid w:val="007174C7"/>
    <w:rPr>
      <w:color w:val="0563C1" w:themeColor="hyperlink"/>
      <w:u w:val="single"/>
    </w:rPr>
  </w:style>
  <w:style w:type="paragraph" w:styleId="ListParagraph">
    <w:name w:val="List Paragraph"/>
    <w:basedOn w:val="Normal"/>
    <w:uiPriority w:val="34"/>
    <w:qFormat/>
    <w:rsid w:val="007174C7"/>
    <w:pPr>
      <w:ind w:left="720"/>
      <w:contextualSpacing/>
    </w:pPr>
  </w:style>
  <w:style w:type="paragraph" w:styleId="FootnoteText">
    <w:name w:val="footnote text"/>
    <w:basedOn w:val="Normal"/>
    <w:link w:val="FootnoteTextChar"/>
    <w:uiPriority w:val="99"/>
    <w:semiHidden/>
    <w:unhideWhenUsed/>
    <w:rsid w:val="00B50F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0F29"/>
    <w:rPr>
      <w:sz w:val="20"/>
      <w:szCs w:val="20"/>
    </w:rPr>
  </w:style>
  <w:style w:type="character" w:styleId="FootnoteReference">
    <w:name w:val="footnote reference"/>
    <w:basedOn w:val="DefaultParagraphFont"/>
    <w:uiPriority w:val="99"/>
    <w:semiHidden/>
    <w:unhideWhenUsed/>
    <w:rsid w:val="00B50F29"/>
    <w:rPr>
      <w:vertAlign w:val="superscript"/>
    </w:rPr>
  </w:style>
  <w:style w:type="paragraph" w:styleId="EndnoteText">
    <w:name w:val="endnote text"/>
    <w:basedOn w:val="Normal"/>
    <w:link w:val="EndnoteTextChar"/>
    <w:uiPriority w:val="99"/>
    <w:semiHidden/>
    <w:unhideWhenUsed/>
    <w:rsid w:val="00B50F2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50F29"/>
    <w:rPr>
      <w:sz w:val="20"/>
      <w:szCs w:val="20"/>
    </w:rPr>
  </w:style>
  <w:style w:type="character" w:styleId="EndnoteReference">
    <w:name w:val="endnote reference"/>
    <w:basedOn w:val="DefaultParagraphFont"/>
    <w:uiPriority w:val="99"/>
    <w:semiHidden/>
    <w:unhideWhenUsed/>
    <w:rsid w:val="00B50F29"/>
    <w:rPr>
      <w:vertAlign w:val="superscript"/>
    </w:rPr>
  </w:style>
  <w:style w:type="paragraph" w:styleId="Revision">
    <w:name w:val="Revision"/>
    <w:hidden/>
    <w:uiPriority w:val="99"/>
    <w:semiHidden/>
    <w:rsid w:val="00CB4A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57741A940CD6B498DA3E035207F8895" ma:contentTypeVersion="10" ma:contentTypeDescription="Create a new document." ma:contentTypeScope="" ma:versionID="9fbe25598b836c26fc2a5502c3265c26">
  <xsd:schema xmlns:xsd="http://www.w3.org/2001/XMLSchema" xmlns:xs="http://www.w3.org/2001/XMLSchema" xmlns:p="http://schemas.microsoft.com/office/2006/metadata/properties" xmlns:ns2="fa75ae78-1670-43e4-96c8-596c40fdff84" targetNamespace="http://schemas.microsoft.com/office/2006/metadata/properties" ma:root="true" ma:fieldsID="03611969cbe3a09ef0c5231c31b95974" ns2:_="">
    <xsd:import namespace="fa75ae78-1670-43e4-96c8-596c40fdff8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75ae78-1670-43e4-96c8-596c40fdff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CED9E7-8A6E-4DBB-90D8-F14707C0CE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51AF478-5BC1-4A1A-BE34-43A2BE421751}">
  <ds:schemaRefs>
    <ds:schemaRef ds:uri="http://schemas.openxmlformats.org/officeDocument/2006/bibliography"/>
  </ds:schemaRefs>
</ds:datastoreItem>
</file>

<file path=customXml/itemProps3.xml><?xml version="1.0" encoding="utf-8"?>
<ds:datastoreItem xmlns:ds="http://schemas.openxmlformats.org/officeDocument/2006/customXml" ds:itemID="{96A8C400-35F1-4E28-B16E-5FC4C995A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75ae78-1670-43e4-96c8-596c40fdff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EEF0C09-A91F-4298-BA02-AE1AED5379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CCI Student</dc:creator>
  <cp:keywords/>
  <dc:description/>
  <cp:lastModifiedBy>Minh Nguyen</cp:lastModifiedBy>
  <cp:revision>2</cp:revision>
  <dcterms:created xsi:type="dcterms:W3CDTF">2024-11-20T03:02:00Z</dcterms:created>
  <dcterms:modified xsi:type="dcterms:W3CDTF">2024-11-20T03:02:00Z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0x010100B57741A940CD6B498DA3E035207F8895</vt:lpwstr>
  </property>
  <property fmtid="{D5CDD505-2E9C-101B-9397-08002B2CF9AE}" pid="3" name="_dlc_DocIdItemGuid">
    <vt:lpwstr>e6db331a-643c-4c65-a64a-d429fa7f4153</vt:lpwstr>
  </property>
  <property fmtid="{D5CDD505-2E9C-101B-9397-08002B2CF9AE}" pid="4" name="AuthorIds_UIVersion_1024">
    <vt:lpwstr>41,40</vt:lpwstr>
  </property>
</Properties>
</file>